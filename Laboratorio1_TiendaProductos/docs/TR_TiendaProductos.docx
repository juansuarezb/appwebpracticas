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F9078" w14:textId="6968FEFD" w:rsidR="00565BB9" w:rsidRPr="00565BB9" w:rsidRDefault="00565BB9" w:rsidP="00565BB9">
      <w:pPr>
        <w:pBdr>
          <w:bottom w:val="single" w:sz="4" w:space="1" w:color="auto"/>
        </w:pBdr>
        <w:shd w:val="clear" w:color="auto" w:fill="FFFFFF"/>
        <w:spacing w:after="100" w:afterAutospacing="1"/>
        <w:jc w:val="left"/>
        <w:rPr>
          <w:rFonts w:ascii="Open Sans" w:hAnsi="Open Sans" w:cs="Open Sans"/>
          <w:b/>
          <w:bCs/>
          <w:color w:val="333333"/>
          <w:sz w:val="40"/>
          <w:szCs w:val="40"/>
          <w:lang w:val="es-ES" w:eastAsia="es-MX"/>
        </w:rPr>
      </w:pPr>
      <w:r w:rsidRPr="00565BB9">
        <w:rPr>
          <w:rFonts w:ascii="Open Sans" w:hAnsi="Open Sans" w:cs="Open Sans"/>
          <w:b/>
          <w:bCs/>
          <w:color w:val="333333"/>
          <w:sz w:val="40"/>
          <w:szCs w:val="40"/>
          <w:lang w:val="es-ES" w:eastAsia="es-MX"/>
        </w:rPr>
        <w:t>TAREA</w:t>
      </w:r>
    </w:p>
    <w:p w14:paraId="4B5688EE" w14:textId="051DCEFA" w:rsidR="00565BB9" w:rsidRPr="00565BB9" w:rsidRDefault="00565BB9" w:rsidP="00565BB9">
      <w:pPr>
        <w:shd w:val="clear" w:color="auto" w:fill="FFFFFF"/>
        <w:spacing w:after="100" w:afterAutospacing="1"/>
        <w:jc w:val="left"/>
        <w:rPr>
          <w:rFonts w:ascii="Open Sans" w:hAnsi="Open Sans" w:cs="Open Sans"/>
          <w:color w:val="767171" w:themeColor="background2" w:themeShade="80"/>
          <w:sz w:val="32"/>
          <w:szCs w:val="32"/>
          <w:lang w:val="es-ES" w:eastAsia="es-MX"/>
        </w:rPr>
      </w:pPr>
      <w:r w:rsidRPr="00565BB9">
        <w:rPr>
          <w:rFonts w:ascii="Open Sans" w:hAnsi="Open Sans" w:cs="Open Sans"/>
          <w:color w:val="767171" w:themeColor="background2" w:themeShade="80"/>
          <w:sz w:val="32"/>
          <w:szCs w:val="32"/>
          <w:lang w:val="es-ES" w:eastAsia="es-MX"/>
        </w:rPr>
        <w:t xml:space="preserve">Trabajo: </w:t>
      </w:r>
      <w:r w:rsidR="003C0EB0">
        <w:rPr>
          <w:rFonts w:ascii="Open Sans" w:hAnsi="Open Sans" w:cs="Open Sans"/>
          <w:color w:val="767171" w:themeColor="background2" w:themeShade="80"/>
          <w:sz w:val="32"/>
          <w:szCs w:val="32"/>
          <w:lang w:val="es-ES" w:eastAsia="es-MX"/>
        </w:rPr>
        <w:t>Tienda de Productos</w:t>
      </w:r>
    </w:p>
    <w:p w14:paraId="33D13DA9" w14:textId="6358862B" w:rsidR="00565BB9" w:rsidRDefault="00565BB9" w:rsidP="00565BB9">
      <w:pPr>
        <w:shd w:val="clear" w:color="auto" w:fill="FFFFFF"/>
        <w:spacing w:after="100" w:afterAutospacing="1"/>
        <w:jc w:val="left"/>
        <w:rPr>
          <w:rFonts w:ascii="Open Sans" w:hAnsi="Open Sans" w:cs="Open Sans"/>
          <w:color w:val="333333"/>
          <w:sz w:val="22"/>
          <w:szCs w:val="22"/>
          <w:lang w:val="es-ES" w:eastAsia="es-MX"/>
        </w:rPr>
      </w:pPr>
      <w:r w:rsidRPr="00565BB9">
        <w:rPr>
          <w:rFonts w:ascii="Open Sans" w:hAnsi="Open Sans" w:cs="Open Sans"/>
          <w:b/>
          <w:bCs/>
          <w:color w:val="333333"/>
          <w:sz w:val="22"/>
          <w:szCs w:val="22"/>
          <w:lang w:val="es-ES" w:eastAsia="es-MX"/>
        </w:rPr>
        <w:t>Objetivos</w:t>
      </w:r>
      <w:r>
        <w:rPr>
          <w:rFonts w:ascii="Open Sans" w:hAnsi="Open Sans" w:cs="Open Sans"/>
          <w:color w:val="333333"/>
          <w:sz w:val="22"/>
          <w:szCs w:val="22"/>
          <w:lang w:val="es-ES" w:eastAsia="es-MX"/>
        </w:rPr>
        <w:t xml:space="preserve"> de la Tarea:</w:t>
      </w:r>
    </w:p>
    <w:p w14:paraId="1D149FF9" w14:textId="72272647" w:rsidR="003C0EB0" w:rsidRDefault="003C0EB0" w:rsidP="003C0E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Open Sans" w:hAnsi="Open Sans" w:cs="Open Sans"/>
          <w:color w:val="333333"/>
          <w:sz w:val="22"/>
          <w:szCs w:val="22"/>
          <w:lang w:val="es-EC" w:eastAsia="es-MX"/>
        </w:rPr>
      </w:pPr>
      <w:r w:rsidRPr="003C0EB0">
        <w:rPr>
          <w:rFonts w:ascii="Open Sans" w:hAnsi="Open Sans" w:cs="Open Sans"/>
          <w:color w:val="333333"/>
          <w:sz w:val="22"/>
          <w:szCs w:val="22"/>
          <w:lang w:val="es-EC" w:eastAsia="es-MX"/>
        </w:rPr>
        <w:t>Aplicar conceptos de Métodos HTTP</w:t>
      </w:r>
      <w:r w:rsidR="00783776">
        <w:rPr>
          <w:rFonts w:ascii="Open Sans" w:hAnsi="Open Sans" w:cs="Open Sans"/>
          <w:color w:val="333333"/>
          <w:sz w:val="22"/>
          <w:szCs w:val="22"/>
          <w:lang w:val="es-EC" w:eastAsia="es-MX"/>
        </w:rPr>
        <w:t>, parámetros</w:t>
      </w:r>
      <w:r w:rsidRPr="003C0EB0">
        <w:rPr>
          <w:rFonts w:ascii="Open Sans" w:hAnsi="Open Sans" w:cs="Open Sans"/>
          <w:color w:val="333333"/>
          <w:sz w:val="22"/>
          <w:szCs w:val="22"/>
          <w:lang w:val="es-EC" w:eastAsia="es-MX"/>
        </w:rPr>
        <w:t>, Cookies y Sesiones</w:t>
      </w:r>
    </w:p>
    <w:p w14:paraId="6FFAE646" w14:textId="77777777" w:rsidR="00783776" w:rsidRPr="003C0EB0" w:rsidRDefault="00783776" w:rsidP="0078377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Open Sans" w:hAnsi="Open Sans" w:cs="Open Sans"/>
          <w:color w:val="333333"/>
          <w:sz w:val="22"/>
          <w:szCs w:val="22"/>
          <w:lang w:val="es-EC" w:eastAsia="es-MX"/>
        </w:rPr>
      </w:pPr>
      <w:r w:rsidRPr="003C0EB0">
        <w:rPr>
          <w:rFonts w:ascii="Open Sans" w:hAnsi="Open Sans" w:cs="Open Sans"/>
          <w:color w:val="333333"/>
          <w:sz w:val="22"/>
          <w:szCs w:val="22"/>
          <w:lang w:val="es-EC" w:eastAsia="es-MX"/>
        </w:rPr>
        <w:t>Aplicar las instrucciones PHP</w:t>
      </w:r>
    </w:p>
    <w:p w14:paraId="385B0745" w14:textId="77777777" w:rsidR="00565BB9" w:rsidRPr="00565BB9" w:rsidRDefault="00565BB9" w:rsidP="00565BB9">
      <w:pPr>
        <w:shd w:val="clear" w:color="auto" w:fill="FFFFFF"/>
        <w:spacing w:after="100" w:afterAutospacing="1"/>
        <w:jc w:val="left"/>
        <w:rPr>
          <w:rFonts w:ascii="Open Sans" w:hAnsi="Open Sans" w:cs="Open Sans"/>
          <w:b/>
          <w:bCs/>
          <w:color w:val="333333"/>
          <w:sz w:val="22"/>
          <w:szCs w:val="22"/>
          <w:lang w:val="es-ES" w:eastAsia="es-MX"/>
        </w:rPr>
      </w:pPr>
      <w:r w:rsidRPr="00565BB9">
        <w:rPr>
          <w:rFonts w:ascii="Open Sans" w:hAnsi="Open Sans" w:cs="Open Sans"/>
          <w:b/>
          <w:bCs/>
          <w:color w:val="333333"/>
          <w:sz w:val="22"/>
          <w:szCs w:val="22"/>
          <w:lang w:val="es-ES" w:eastAsia="es-MX"/>
        </w:rPr>
        <w:t>Descripción de la Tarea</w:t>
      </w:r>
    </w:p>
    <w:p w14:paraId="639F40E3" w14:textId="1EF3EC9F" w:rsidR="003C0EB0" w:rsidRPr="003C0EB0" w:rsidRDefault="00070B52" w:rsidP="00026AD2">
      <w:pPr>
        <w:autoSpaceDE w:val="0"/>
        <w:autoSpaceDN w:val="0"/>
        <w:adjustRightInd w:val="0"/>
        <w:rPr>
          <w:rFonts w:ascii="Open Sans" w:hAnsi="Open Sans" w:cs="Open Sans"/>
          <w:color w:val="333333"/>
          <w:sz w:val="22"/>
          <w:szCs w:val="22"/>
          <w:lang w:val="es-EC" w:eastAsia="es-MX"/>
        </w:rPr>
      </w:pPr>
      <w:r>
        <w:rPr>
          <w:rFonts w:ascii="Open Sans" w:hAnsi="Open Sans" w:cs="Open Sans"/>
          <w:color w:val="333333"/>
          <w:sz w:val="22"/>
          <w:szCs w:val="22"/>
          <w:lang w:val="es-EC" w:eastAsia="es-MX"/>
        </w:rPr>
        <w:t>La tarea es grupal y consiste en d</w:t>
      </w:r>
      <w:r w:rsidR="003C0EB0" w:rsidRPr="003C0EB0">
        <w:rPr>
          <w:rFonts w:ascii="Open Sans" w:hAnsi="Open Sans" w:cs="Open Sans"/>
          <w:color w:val="333333"/>
          <w:sz w:val="22"/>
          <w:szCs w:val="22"/>
          <w:lang w:val="es-EC" w:eastAsia="es-MX"/>
        </w:rPr>
        <w:t xml:space="preserve">esarrollar una Tienda Virtual Web en la que el usuario pueda visualizar </w:t>
      </w:r>
      <w:r w:rsidR="00934B59">
        <w:rPr>
          <w:rFonts w:ascii="Open Sans" w:hAnsi="Open Sans" w:cs="Open Sans"/>
          <w:color w:val="333333"/>
          <w:sz w:val="22"/>
          <w:szCs w:val="22"/>
          <w:lang w:val="es-EC" w:eastAsia="es-MX"/>
        </w:rPr>
        <w:t xml:space="preserve">los productos </w:t>
      </w:r>
      <w:r w:rsidR="003C0EB0" w:rsidRPr="003C0EB0">
        <w:rPr>
          <w:rFonts w:ascii="Open Sans" w:hAnsi="Open Sans" w:cs="Open Sans"/>
          <w:color w:val="333333"/>
          <w:sz w:val="22"/>
          <w:szCs w:val="22"/>
          <w:lang w:val="es-EC" w:eastAsia="es-MX"/>
        </w:rPr>
        <w:t>disponibles. La Tienda Virtual debe tener las siguientes</w:t>
      </w:r>
      <w:r>
        <w:rPr>
          <w:rFonts w:ascii="Open Sans" w:hAnsi="Open Sans" w:cs="Open Sans"/>
          <w:color w:val="333333"/>
          <w:sz w:val="22"/>
          <w:szCs w:val="22"/>
          <w:lang w:val="es-EC" w:eastAsia="es-MX"/>
        </w:rPr>
        <w:t xml:space="preserve"> </w:t>
      </w:r>
      <w:r w:rsidR="003C0EB0" w:rsidRPr="003C0EB0">
        <w:rPr>
          <w:rFonts w:ascii="Open Sans" w:hAnsi="Open Sans" w:cs="Open Sans"/>
          <w:color w:val="333333"/>
          <w:sz w:val="22"/>
          <w:szCs w:val="22"/>
          <w:lang w:val="es-EC" w:eastAsia="es-MX"/>
        </w:rPr>
        <w:t>pantallas: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6508"/>
      </w:tblGrid>
      <w:tr w:rsidR="003C0EB0" w14:paraId="7E98D027" w14:textId="77777777" w:rsidTr="00483190">
        <w:tc>
          <w:tcPr>
            <w:tcW w:w="1980" w:type="dxa"/>
          </w:tcPr>
          <w:p w14:paraId="3F279C6D" w14:textId="2B39A6DF" w:rsidR="003C0EB0" w:rsidRDefault="003C0EB0" w:rsidP="003C0EB0">
            <w:pPr>
              <w:spacing w:after="100" w:afterAutospacing="1"/>
              <w:jc w:val="center"/>
              <w:rPr>
                <w:lang w:val="es-MX" w:eastAsia="en-US"/>
              </w:rPr>
            </w:pPr>
            <w:r w:rsidRPr="003C0EB0">
              <w:rPr>
                <w:noProof/>
                <w:lang w:val="es-MX" w:eastAsia="en-US"/>
              </w:rPr>
              <w:drawing>
                <wp:inline distT="0" distB="0" distL="0" distR="0" wp14:anchorId="5DC37A1F" wp14:editId="118F3356">
                  <wp:extent cx="1209299" cy="120929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882" cy="1234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8" w:type="dxa"/>
          </w:tcPr>
          <w:p w14:paraId="5E162F8A" w14:textId="42075CFE" w:rsidR="008B4866" w:rsidRDefault="005A0C3F" w:rsidP="003C0EB0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 w:rsidRPr="005A0C3F">
              <w:rPr>
                <w:rFonts w:ascii="Open Sans" w:hAnsi="Open Sans" w:cs="Open Sans"/>
                <w:b/>
                <w:bCs/>
                <w:color w:val="333333"/>
                <w:sz w:val="18"/>
                <w:szCs w:val="18"/>
                <w:lang w:val="es-EC" w:eastAsia="es-MX"/>
              </w:rPr>
              <w:t>Login</w:t>
            </w: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: </w:t>
            </w:r>
            <w:r w:rsidR="003C0EB0" w:rsidRPr="008B4866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El usuario debe poder ingresar su nombre de usuario y clave</w:t>
            </w: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.</w:t>
            </w:r>
            <w:r w:rsidR="003C0EB0" w:rsidRPr="008B4866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</w:t>
            </w:r>
          </w:p>
          <w:p w14:paraId="4AA85BFE" w14:textId="7D3545F7" w:rsidR="008B4866" w:rsidRDefault="004C6CBB" w:rsidP="003C0EB0">
            <w:pPr>
              <w:pStyle w:val="Prrafodelista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L</w:t>
            </w:r>
            <w:r w:rsidR="003C0EB0" w:rsidRPr="008B4866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os caracteres ingresados en “clave” deben presentarse como asterisco (*)</w:t>
            </w:r>
          </w:p>
          <w:p w14:paraId="7403FF88" w14:textId="29F42821" w:rsidR="0002555F" w:rsidRDefault="00863FC5" w:rsidP="003C0EB0">
            <w:pPr>
              <w:pStyle w:val="Prrafodelista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 w:rsidRPr="008B4866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Si “Usuario” o “Clave” no </w:t>
            </w:r>
            <w:r w:rsidR="001E0C95" w:rsidRPr="008B4866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fueron proporcionad</w:t>
            </w:r>
            <w:r w:rsidR="00BF1B41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os</w:t>
            </w:r>
            <w:r w:rsidR="001E0C95" w:rsidRPr="008B4866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, el sistema no debe navegar</w:t>
            </w:r>
            <w:r w:rsidR="005A0C3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a “</w:t>
            </w:r>
            <w:r w:rsidR="005A0C3F" w:rsidRPr="005A0C3F">
              <w:rPr>
                <w:rFonts w:ascii="Open Sans" w:hAnsi="Open Sans" w:cs="Open Sans"/>
                <w:b/>
                <w:bCs/>
                <w:color w:val="333333"/>
                <w:sz w:val="18"/>
                <w:szCs w:val="18"/>
                <w:lang w:val="es-EC" w:eastAsia="es-MX"/>
              </w:rPr>
              <w:t>Panel Principal</w:t>
            </w:r>
            <w:r w:rsidR="005A0C3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”</w:t>
            </w:r>
            <w:r w:rsidR="00BF1B41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</w:t>
            </w:r>
            <w:r w:rsidR="00BF1B41" w:rsidRPr="008B4866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al pulsar el botón Enviar</w:t>
            </w:r>
            <w:r w:rsidR="001E0C95" w:rsidRPr="008B4866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.</w:t>
            </w:r>
          </w:p>
          <w:p w14:paraId="19E961B2" w14:textId="77777777" w:rsidR="0002555F" w:rsidRDefault="0002555F" w:rsidP="003C0EB0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 w:rsidRPr="0002555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Cuadro de verificación “</w:t>
            </w:r>
            <w:r w:rsidRPr="00AC612D">
              <w:rPr>
                <w:rFonts w:ascii="Open Sans" w:hAnsi="Open Sans" w:cs="Open Sans"/>
                <w:b/>
                <w:bCs/>
                <w:color w:val="333333"/>
                <w:sz w:val="18"/>
                <w:szCs w:val="18"/>
                <w:lang w:val="es-EC" w:eastAsia="es-MX"/>
              </w:rPr>
              <w:t>Recordarme</w:t>
            </w:r>
            <w:r w:rsidRPr="0002555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”:</w:t>
            </w:r>
          </w:p>
          <w:p w14:paraId="0CEB2A74" w14:textId="04AF6D39" w:rsidR="00307FD0" w:rsidRDefault="006051F0" w:rsidP="0002555F">
            <w:pPr>
              <w:pStyle w:val="Prrafodelista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 w:rsidRPr="0002555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S</w:t>
            </w:r>
            <w:r w:rsidR="003C0EB0" w:rsidRPr="0002555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i el usuario selecciona el cuadro “Recordarme”, </w:t>
            </w:r>
            <w:r w:rsidR="001736A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“Usuario” y “Clave”</w:t>
            </w:r>
            <w:r w:rsidR="003C0EB0" w:rsidRPr="0002555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deben ser llenados automáticamente la próxima vez que el usuario visite el sitio</w:t>
            </w:r>
            <w:r w:rsidR="00374C58" w:rsidRPr="0002555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(usar cookies)</w:t>
            </w:r>
            <w:r w:rsidR="003C0EB0" w:rsidRPr="0002555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. </w:t>
            </w:r>
          </w:p>
          <w:p w14:paraId="6DA8C4F5" w14:textId="52DF8788" w:rsidR="003C0EB0" w:rsidRPr="0002555F" w:rsidRDefault="003C0EB0" w:rsidP="0002555F">
            <w:pPr>
              <w:pStyle w:val="Prrafodelista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 w:rsidRPr="0002555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Si el cuadro “Recordarme” no fue seleccionado, </w:t>
            </w:r>
            <w:r w:rsidR="00CB5ECE" w:rsidRPr="0002555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los cuadros de texto estarán vacíos </w:t>
            </w:r>
            <w:r w:rsidRPr="0002555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la próxima vez que el usuario visite el sitio</w:t>
            </w:r>
            <w:r w:rsidR="00F36964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(no debe haber ninguna cookie </w:t>
            </w:r>
            <w:r w:rsidR="003F0A6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registrada en el navegador</w:t>
            </w:r>
            <w:r w:rsidR="00F36964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)</w:t>
            </w:r>
            <w:r w:rsidR="00CB5ECE" w:rsidRPr="0002555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.</w:t>
            </w:r>
          </w:p>
        </w:tc>
      </w:tr>
      <w:tr w:rsidR="003C0EB0" w14:paraId="558CD616" w14:textId="77777777" w:rsidTr="00483190">
        <w:tc>
          <w:tcPr>
            <w:tcW w:w="1980" w:type="dxa"/>
          </w:tcPr>
          <w:p w14:paraId="477670C3" w14:textId="46650E83" w:rsidR="003C0EB0" w:rsidRDefault="003C0EB0" w:rsidP="00483190">
            <w:pPr>
              <w:spacing w:after="100" w:afterAutospacing="1"/>
              <w:jc w:val="left"/>
              <w:rPr>
                <w:lang w:val="es-MX" w:eastAsia="en-US"/>
              </w:rPr>
            </w:pPr>
            <w:r w:rsidRPr="003C0EB0">
              <w:rPr>
                <w:noProof/>
                <w:lang w:val="es-MX" w:eastAsia="en-US"/>
              </w:rPr>
              <w:drawing>
                <wp:inline distT="0" distB="0" distL="0" distR="0" wp14:anchorId="2DEA8AD6" wp14:editId="43410EA1">
                  <wp:extent cx="1152766" cy="1669226"/>
                  <wp:effectExtent l="0" t="0" r="317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066" cy="1817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8" w:type="dxa"/>
          </w:tcPr>
          <w:p w14:paraId="786E5C36" w14:textId="5CDEC44A" w:rsidR="003C0EB0" w:rsidRPr="003C0EB0" w:rsidRDefault="003C0EB0" w:rsidP="003C0EB0">
            <w:p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 w:rsidRPr="003C0EB0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El panel principal se presenta una vez</w:t>
            </w: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</w:t>
            </w:r>
            <w:r w:rsidRPr="003C0EB0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el usuario</w:t>
            </w:r>
            <w:r w:rsidR="00C41CE2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haya</w:t>
            </w:r>
            <w:r w:rsidR="0052402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sido</w:t>
            </w:r>
            <w:r w:rsidR="00C41CE2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logeado</w:t>
            </w:r>
            <w:r w:rsidRPr="003C0EB0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.</w:t>
            </w:r>
          </w:p>
          <w:p w14:paraId="112A1F7F" w14:textId="22134434" w:rsidR="005B7775" w:rsidRDefault="005B7775" w:rsidP="009770A3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 w:rsidRPr="005B7775">
              <w:rPr>
                <w:rFonts w:ascii="Open Sans" w:hAnsi="Open Sans" w:cs="Open Sans"/>
                <w:b/>
                <w:bCs/>
                <w:color w:val="333333"/>
                <w:sz w:val="18"/>
                <w:szCs w:val="18"/>
                <w:lang w:val="es-EC" w:eastAsia="es-MX"/>
              </w:rPr>
              <w:t>Nombre de usuario</w:t>
            </w:r>
            <w:r w:rsidR="008F5647">
              <w:rPr>
                <w:rFonts w:ascii="Open Sans" w:hAnsi="Open Sans" w:cs="Open Sans"/>
                <w:b/>
                <w:bCs/>
                <w:color w:val="333333"/>
                <w:sz w:val="18"/>
                <w:szCs w:val="18"/>
                <w:lang w:val="es-EC" w:eastAsia="es-MX"/>
              </w:rPr>
              <w:t xml:space="preserve"> </w:t>
            </w:r>
            <w:r w:rsidR="003C0EB0" w:rsidRPr="003F0A6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debe mostrarse en la bienvenida (ej: “Bienvenido Usuario: nombre_de_usuario). El nombre</w:t>
            </w: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</w:t>
            </w:r>
            <w:r w:rsidR="003C0EB0" w:rsidRPr="005B777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del usuario debe ser obtenido de una sesión creada </w:t>
            </w:r>
            <w:r w:rsidR="008E2DA4" w:rsidRPr="005B777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al momento que </w:t>
            </w:r>
            <w:r w:rsidR="003C0EB0" w:rsidRPr="005B777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el usuario es </w:t>
            </w:r>
            <w:r w:rsidR="008E2DA4" w:rsidRPr="005B777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logeado</w:t>
            </w:r>
            <w:r w:rsidR="0037010E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satisfactoriamente</w:t>
            </w:r>
            <w:r w:rsidR="003C0EB0" w:rsidRPr="005B777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.</w:t>
            </w:r>
          </w:p>
          <w:p w14:paraId="507F4643" w14:textId="77777777" w:rsidR="005B7775" w:rsidRDefault="005B7775" w:rsidP="009770A3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 w:rsidRPr="005B7775">
              <w:rPr>
                <w:rFonts w:ascii="Open Sans" w:hAnsi="Open Sans" w:cs="Open Sans"/>
                <w:b/>
                <w:bCs/>
                <w:color w:val="333333"/>
                <w:sz w:val="18"/>
                <w:szCs w:val="18"/>
                <w:lang w:val="es-EC" w:eastAsia="es-MX"/>
              </w:rPr>
              <w:t>Cambio de Idioma</w:t>
            </w: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:</w:t>
            </w:r>
          </w:p>
          <w:p w14:paraId="6B0BE58E" w14:textId="77777777" w:rsidR="005B7775" w:rsidRDefault="00EB0168" w:rsidP="00F51332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 w:rsidRPr="005B777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Si el usuario se logea por primera vez, </w:t>
            </w:r>
            <w:r w:rsidR="007742E1" w:rsidRPr="005B777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la lista de productos </w:t>
            </w:r>
            <w:r w:rsidR="007F169C" w:rsidRPr="005B777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debe presentarse </w:t>
            </w:r>
            <w:r w:rsidR="007742E1" w:rsidRPr="005B777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en idioma español. </w:t>
            </w:r>
          </w:p>
          <w:p w14:paraId="5169398F" w14:textId="03CA971C" w:rsidR="00AC612D" w:rsidRDefault="00AB3DF8" w:rsidP="00F51332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 w:rsidRPr="005B777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Si el usuario selecciona un idioma específico (español o inglés)</w:t>
            </w:r>
            <w:r w:rsidR="00C3489E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,</w:t>
            </w:r>
            <w:r w:rsidRPr="005B777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</w:t>
            </w:r>
            <w:r w:rsidR="009770A3" w:rsidRPr="005B777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la lista de productos debe cambiar al idioma seleccionado</w:t>
            </w:r>
            <w:r w:rsidR="00ED3BBD" w:rsidRPr="005B777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por el usuario (usar parámetro)</w:t>
            </w:r>
            <w:r w:rsidR="009770A3" w:rsidRPr="005B777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.</w:t>
            </w:r>
            <w:r w:rsidR="008E0674" w:rsidRPr="005B777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</w:t>
            </w:r>
            <w:r w:rsidR="000B0A9A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Si el usuario selecciona:</w:t>
            </w:r>
          </w:p>
          <w:p w14:paraId="71F0E632" w14:textId="6749E442" w:rsidR="004A0E70" w:rsidRDefault="004A0E70" w:rsidP="004A0E70">
            <w:pPr>
              <w:pStyle w:val="Prrafodelista"/>
              <w:numPr>
                <w:ilvl w:val="2"/>
                <w:numId w:val="9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 w:rsidRPr="00F565B9">
              <w:rPr>
                <w:rFonts w:ascii="Open Sans" w:hAnsi="Open Sans" w:cs="Open Sans"/>
                <w:b/>
                <w:bCs/>
                <w:color w:val="333333"/>
                <w:sz w:val="18"/>
                <w:szCs w:val="18"/>
                <w:lang w:val="es-EC" w:eastAsia="es-MX"/>
              </w:rPr>
              <w:t>ES</w:t>
            </w:r>
            <w:r w:rsidRPr="00F7194E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, el sistema debe presentar </w:t>
            </w: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los</w:t>
            </w:r>
            <w:r w:rsidRPr="00F7194E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</w:t>
            </w: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productos</w:t>
            </w:r>
            <w:r w:rsidRPr="00F7194E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de productos del fichero </w:t>
            </w:r>
            <w:r w:rsidRPr="0023062D">
              <w:rPr>
                <w:rFonts w:ascii="Open Sans" w:hAnsi="Open Sans" w:cs="Open Sans"/>
                <w:b/>
                <w:bCs/>
                <w:color w:val="333333"/>
                <w:sz w:val="18"/>
                <w:szCs w:val="18"/>
                <w:lang w:val="es-EC" w:eastAsia="es-MX"/>
              </w:rPr>
              <w:t>categorias_es.txt</w:t>
            </w: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y el título como “Lista de Productos”.</w:t>
            </w:r>
          </w:p>
          <w:p w14:paraId="162704D4" w14:textId="18C6B4E2" w:rsidR="004A0E70" w:rsidRPr="004A0E70" w:rsidRDefault="004A0E70" w:rsidP="004A0E70">
            <w:pPr>
              <w:pStyle w:val="Prrafodelista"/>
              <w:numPr>
                <w:ilvl w:val="2"/>
                <w:numId w:val="9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 w:rsidRPr="00F565B9">
              <w:rPr>
                <w:rFonts w:ascii="Open Sans" w:hAnsi="Open Sans" w:cs="Open Sans"/>
                <w:b/>
                <w:bCs/>
                <w:color w:val="333333"/>
                <w:sz w:val="18"/>
                <w:szCs w:val="18"/>
                <w:lang w:val="es-EC" w:eastAsia="es-MX"/>
              </w:rPr>
              <w:t>EN</w:t>
            </w:r>
            <w:r w:rsidRPr="00F7194E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, el sistema debe presentar los productos del fichero </w:t>
            </w:r>
            <w:r w:rsidRPr="0023062D">
              <w:rPr>
                <w:rFonts w:ascii="Open Sans" w:hAnsi="Open Sans" w:cs="Open Sans"/>
                <w:b/>
                <w:bCs/>
                <w:color w:val="333333"/>
                <w:sz w:val="18"/>
                <w:szCs w:val="18"/>
                <w:lang w:val="es-EC" w:eastAsia="es-MX"/>
              </w:rPr>
              <w:t>categorias_en.txt</w:t>
            </w: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, y el título como "Product List”.</w:t>
            </w:r>
          </w:p>
          <w:p w14:paraId="30A50D4C" w14:textId="4BEDC535" w:rsidR="00F7194E" w:rsidRDefault="00F51332" w:rsidP="003C0EB0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 w:rsidRPr="005B777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El idioma seleccionado por el usuario </w:t>
            </w:r>
            <w:r w:rsidR="008E0674" w:rsidRPr="005B777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debe </w:t>
            </w:r>
            <w:r w:rsidR="00F11C74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ser </w:t>
            </w:r>
            <w:r w:rsidR="008E0674" w:rsidRPr="005B777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guarda</w:t>
            </w:r>
            <w:r w:rsidR="00F11C74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da</w:t>
            </w:r>
            <w:r w:rsidR="008E0674" w:rsidRPr="005B777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en una cookie</w:t>
            </w:r>
            <w:r w:rsidR="00440BAA" w:rsidRPr="005B777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, de esta manera, si el usuario vuelve a logearse, la lista de productos se presentará en el idioma guardado en la cookie.</w:t>
            </w:r>
          </w:p>
          <w:p w14:paraId="25D0C7C7" w14:textId="71F6485E" w:rsidR="003C0EB0" w:rsidRPr="00772CA6" w:rsidRDefault="00434567" w:rsidP="00772CA6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 w:rsidRPr="00434567">
              <w:rPr>
                <w:rFonts w:ascii="Open Sans" w:hAnsi="Open Sans" w:cs="Open Sans"/>
                <w:b/>
                <w:bCs/>
                <w:color w:val="333333"/>
                <w:sz w:val="18"/>
                <w:szCs w:val="18"/>
                <w:lang w:val="es-EC" w:eastAsia="es-MX"/>
              </w:rPr>
              <w:t>Cerrar Sesión</w:t>
            </w: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: </w:t>
            </w:r>
            <w:r w:rsidR="003C0EB0" w:rsidRPr="00772CA6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Al hacer clic en “Cerrar Sesión”, la aplicación debe destruir la sesión creada y navegar a la pantalla logi</w:t>
            </w:r>
            <w:r w:rsidR="000561E6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n. </w:t>
            </w:r>
            <w:r w:rsidR="00B4015D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C</w:t>
            </w:r>
            <w:r w:rsidR="000561E6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onsiderar </w:t>
            </w:r>
            <w:r w:rsidR="0024280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que además de destruir la sesión, las cookies también deben ser destruidas </w:t>
            </w:r>
            <w:r w:rsidR="0024280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lastRenderedPageBreak/>
              <w:t xml:space="preserve">solo si el cuadro “Recordarme” </w:t>
            </w:r>
            <w:r w:rsidR="003513FC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no fue seleccionado anteriormente </w:t>
            </w:r>
            <w:r w:rsidR="00B4015D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según lo indica </w:t>
            </w:r>
            <w:r w:rsidR="003513FC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el numeral 2</w:t>
            </w:r>
            <w:r w:rsidR="000561E6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.2</w:t>
            </w:r>
            <w:r w:rsidR="0000163E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, es decir,</w:t>
            </w:r>
            <w:r w:rsidR="003513FC" w:rsidRPr="00685D7D">
              <w:rPr>
                <w:rFonts w:ascii="Open Sans" w:hAnsi="Open Sans" w:cs="Open Sans"/>
                <w:b/>
                <w:bCs/>
                <w:color w:val="333333"/>
                <w:sz w:val="18"/>
                <w:szCs w:val="18"/>
                <w:lang w:val="es-EC" w:eastAsia="es-MX"/>
              </w:rPr>
              <w:t xml:space="preserve"> </w:t>
            </w:r>
            <w:r w:rsidR="000561E6" w:rsidRPr="00685D7D">
              <w:rPr>
                <w:rFonts w:ascii="Open Sans" w:hAnsi="Open Sans" w:cs="Open Sans"/>
                <w:b/>
                <w:bCs/>
                <w:color w:val="333333"/>
                <w:sz w:val="18"/>
                <w:szCs w:val="18"/>
                <w:lang w:val="es-EC" w:eastAsia="es-MX"/>
              </w:rPr>
              <w:t>no debe haber ninguna cookie registrada en el navegador</w:t>
            </w:r>
            <w:r w:rsidR="0000163E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, excepto la crea</w:t>
            </w:r>
            <w:r w:rsidR="00CD7DE8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da por defecto por</w:t>
            </w:r>
            <w:r w:rsidR="0000163E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el navegador para una sesión</w:t>
            </w:r>
            <w:r w:rsidR="000561E6" w:rsidRPr="0002555F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.</w:t>
            </w:r>
          </w:p>
        </w:tc>
      </w:tr>
      <w:tr w:rsidR="00332824" w14:paraId="0E8A765E" w14:textId="77777777" w:rsidTr="00483190">
        <w:tc>
          <w:tcPr>
            <w:tcW w:w="1980" w:type="dxa"/>
          </w:tcPr>
          <w:p w14:paraId="3A3AE5A6" w14:textId="77777777" w:rsidR="00332824" w:rsidRDefault="00C235D5" w:rsidP="00483190">
            <w:pPr>
              <w:spacing w:after="100" w:afterAutospacing="1"/>
              <w:jc w:val="left"/>
              <w:rPr>
                <w:ins w:id="0" w:author="CARLOS EFRAIN INIGUEZ JARRIN" w:date="2024-10-30T18:24:00Z" w16du:dateUtc="2024-10-30T23:24:00Z"/>
                <w:noProof/>
                <w:lang w:val="es-MX" w:eastAsia="en-US"/>
              </w:rPr>
            </w:pPr>
            <w:r>
              <w:rPr>
                <w:noProof/>
                <w:lang w:val="es-MX" w:eastAsia="en-US"/>
              </w:rPr>
              <w:lastRenderedPageBreak/>
              <w:t>Producto</w:t>
            </w:r>
          </w:p>
          <w:p w14:paraId="2C41DB2B" w14:textId="35A9E03D" w:rsidR="00026AD2" w:rsidRPr="003C0EB0" w:rsidRDefault="00026AD2" w:rsidP="00483190">
            <w:pPr>
              <w:spacing w:after="100" w:afterAutospacing="1"/>
              <w:jc w:val="left"/>
              <w:rPr>
                <w:noProof/>
                <w:lang w:val="es-MX" w:eastAsia="en-US"/>
              </w:rPr>
            </w:pPr>
            <w:ins w:id="1" w:author="CARLOS EFRAIN INIGUEZ JARRIN" w:date="2024-10-30T18:24:00Z" w16du:dateUtc="2024-10-30T23:24:00Z">
              <w:r>
                <w:rPr>
                  <w:noProof/>
                  <w:lang w:val="es-MX" w:eastAsia="en-US"/>
                </w:rPr>
                <w:t>(Imagen no disponible y a criterio del diseño del estudiante según las especificaciones dadas)</w:t>
              </w:r>
            </w:ins>
          </w:p>
        </w:tc>
        <w:tc>
          <w:tcPr>
            <w:tcW w:w="6508" w:type="dxa"/>
          </w:tcPr>
          <w:p w14:paraId="422FBBAB" w14:textId="77777777" w:rsidR="00C235D5" w:rsidRDefault="00511B6E" w:rsidP="00C235D5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 w:rsidRPr="00026AD2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Al hacer click sobre un producto de la lista de productos del Panel Principal, el sistema debe navegar a </w:t>
            </w:r>
            <w:r w:rsidR="00C235D5" w:rsidRPr="00026AD2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la</w:t>
            </w:r>
            <w:r w:rsidRPr="00026AD2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interfaz</w:t>
            </w:r>
            <w:r w:rsidR="00C235D5" w:rsidRPr="00026AD2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Producto.</w:t>
            </w:r>
            <w:r w:rsidRPr="00026AD2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</w:t>
            </w:r>
          </w:p>
          <w:p w14:paraId="1676262D" w14:textId="332709BA" w:rsidR="00007301" w:rsidRPr="00026AD2" w:rsidRDefault="00007301" w:rsidP="00007301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 w:rsidRPr="00C1200E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La interfaz </w:t>
            </w: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Producto </w:t>
            </w:r>
            <w:r w:rsidRPr="00C1200E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debe mostrar el usuario logeado</w:t>
            </w:r>
            <w:r w:rsidRPr="00DF295E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.- </w:t>
            </w: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Mostrar </w:t>
            </w:r>
            <w:r w:rsidRPr="00C1200E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“Bienvenido Usuario: nombre_de_usuario</w:t>
            </w: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, </w:t>
            </w:r>
            <w:r w:rsidR="002E2258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de la misma manera que </w:t>
            </w: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se indic</w:t>
            </w:r>
            <w:r w:rsidR="002E2258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ó</w:t>
            </w: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en el punto 1 de Panel Principal. </w:t>
            </w:r>
            <w:r w:rsidRPr="00C1200E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El nombre del usuario debe ser obtenido de una sesión creada al momento que  el usuario es logeado satisfactoriamente.</w:t>
            </w:r>
          </w:p>
          <w:p w14:paraId="7A489976" w14:textId="06B1A83B" w:rsidR="00C235D5" w:rsidRDefault="00C235D5" w:rsidP="00C235D5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La interfaz </w:t>
            </w:r>
            <w:r w:rsidR="007F15E5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Producto </w:t>
            </w: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debe mostrar los </w:t>
            </w:r>
            <w:r w:rsidR="00B50B4D" w:rsidRPr="00026AD2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detalle</w:t>
            </w: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s</w:t>
            </w:r>
            <w:r w:rsidR="00B50B4D" w:rsidRPr="00026AD2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del producto (id, nombre, descripción, precio)</w:t>
            </w:r>
            <w:r w:rsidR="00EF3C4E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. Los detalles de cada producto deben ser aumentados por</w:t>
            </w: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el estudiante </w:t>
            </w:r>
            <w:r w:rsidR="00EF3C4E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en los ficheros </w:t>
            </w: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de texto categorias_es.txt o categorias_en.txt, respectivamente</w:t>
            </w:r>
            <w:r w:rsidR="002F6C71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. Según </w:t>
            </w:r>
            <w:r w:rsidR="00220078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el idioma escogido por el usuario y que está guardado en la Cookie</w:t>
            </w:r>
            <w:r w:rsidR="002F6C71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, los </w:t>
            </w:r>
            <w:r w:rsidR="00941144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detalles</w:t>
            </w:r>
            <w:r w:rsidR="002F6C71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</w:t>
            </w:r>
            <w:r w:rsidR="00A80BFE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del producto deberan ser obtenidos </w:t>
            </w:r>
            <w:r w:rsidR="002F6C71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de un fichero u otro, respectivamente</w:t>
            </w:r>
            <w:r w:rsidR="00220078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. Si no existe Cookie, se debe presentar </w:t>
            </w:r>
            <w:r w:rsidR="000C23AC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la información del fichero categorias_es.txt</w:t>
            </w: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.</w:t>
            </w:r>
          </w:p>
          <w:p w14:paraId="2CA51C8F" w14:textId="22D93DDA" w:rsidR="00007301" w:rsidRDefault="00007301" w:rsidP="00007301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La</w:t>
            </w:r>
            <w:r w:rsidRPr="00C1200E"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 xml:space="preserve"> interfaz debe tener la opción para regresar al Panel principal para seguir navegando por los productos de la lista.</w:t>
            </w:r>
          </w:p>
          <w:p w14:paraId="4D6F5316" w14:textId="2B309E93" w:rsidR="00AA4BF9" w:rsidRPr="00026AD2" w:rsidRDefault="00AA4BF9" w:rsidP="00026AD2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  <w:t>El usuario debe poder cerrar sesión desde esta interfaz, conduciéndolo a la pantalla Login.</w:t>
            </w:r>
          </w:p>
          <w:p w14:paraId="7581C5B4" w14:textId="6A048F29" w:rsidR="000C6160" w:rsidRPr="003C0EB0" w:rsidRDefault="000C6160" w:rsidP="003C0EB0">
            <w:pPr>
              <w:autoSpaceDE w:val="0"/>
              <w:autoSpaceDN w:val="0"/>
              <w:adjustRightInd w:val="0"/>
              <w:rPr>
                <w:rFonts w:ascii="Open Sans" w:hAnsi="Open Sans" w:cs="Open Sans"/>
                <w:color w:val="333333"/>
                <w:sz w:val="18"/>
                <w:szCs w:val="18"/>
                <w:lang w:val="es-EC" w:eastAsia="es-MX"/>
              </w:rPr>
            </w:pPr>
          </w:p>
        </w:tc>
      </w:tr>
    </w:tbl>
    <w:p w14:paraId="70DBC0FA" w14:textId="77777777" w:rsidR="003C0EB0" w:rsidRDefault="003C0EB0" w:rsidP="003C0EB0">
      <w:pPr>
        <w:shd w:val="clear" w:color="auto" w:fill="FFFFFF"/>
        <w:spacing w:after="100" w:afterAutospacing="1"/>
        <w:rPr>
          <w:lang w:val="es-MX" w:eastAsia="en-US"/>
        </w:rPr>
      </w:pPr>
    </w:p>
    <w:p w14:paraId="10A481DA" w14:textId="124907DD" w:rsidR="00565BB9" w:rsidRDefault="00565BB9" w:rsidP="00565BB9">
      <w:pPr>
        <w:shd w:val="clear" w:color="auto" w:fill="FFFFFF"/>
        <w:spacing w:after="100" w:afterAutospacing="1"/>
        <w:jc w:val="left"/>
        <w:rPr>
          <w:rFonts w:ascii="Open Sans" w:hAnsi="Open Sans" w:cs="Open Sans"/>
          <w:b/>
          <w:bCs/>
          <w:color w:val="333333"/>
          <w:sz w:val="22"/>
          <w:szCs w:val="22"/>
          <w:lang w:val="es-ES" w:eastAsia="es-MX"/>
        </w:rPr>
      </w:pPr>
      <w:r w:rsidRPr="001456C9">
        <w:rPr>
          <w:rFonts w:ascii="Open Sans" w:hAnsi="Open Sans" w:cs="Open Sans"/>
          <w:b/>
          <w:bCs/>
          <w:color w:val="333333"/>
          <w:sz w:val="22"/>
          <w:szCs w:val="22"/>
          <w:lang w:val="es-ES" w:eastAsia="es-MX"/>
        </w:rPr>
        <w:t>Rúbrica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1456C9" w:rsidRPr="0046486C" w14:paraId="3CA8D73C" w14:textId="77777777" w:rsidTr="001456C9">
        <w:tc>
          <w:tcPr>
            <w:tcW w:w="1550" w:type="dxa"/>
          </w:tcPr>
          <w:p w14:paraId="2F8B704A" w14:textId="4FA88151" w:rsidR="001456C9" w:rsidRPr="001456C9" w:rsidRDefault="001456C9" w:rsidP="002560EC">
            <w:pPr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eorgia" w:hAnsi="Georgia"/>
                <w:color w:val="000000" w:themeColor="text1"/>
                <w:sz w:val="20"/>
                <w:szCs w:val="20"/>
              </w:rPr>
              <w:t>Criterio</w:t>
            </w:r>
          </w:p>
        </w:tc>
        <w:tc>
          <w:tcPr>
            <w:tcW w:w="3703" w:type="dxa"/>
          </w:tcPr>
          <w:p w14:paraId="135F8706" w14:textId="77777777" w:rsidR="001456C9" w:rsidRPr="001456C9" w:rsidRDefault="001456C9" w:rsidP="002560EC">
            <w:pPr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</w:pPr>
            <w:r w:rsidRPr="001456C9">
              <w:rPr>
                <w:rFonts w:ascii="Georgia" w:hAnsi="Georgia"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1930" w:type="dxa"/>
          </w:tcPr>
          <w:p w14:paraId="52CBB73D" w14:textId="77777777" w:rsidR="001456C9" w:rsidRPr="001456C9" w:rsidRDefault="001456C9" w:rsidP="002560EC">
            <w:pPr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</w:pPr>
            <w:r w:rsidRPr="001456C9">
              <w:rPr>
                <w:rFonts w:ascii="Georgia" w:hAnsi="Georgia"/>
                <w:color w:val="000000" w:themeColor="text1"/>
                <w:sz w:val="20"/>
                <w:szCs w:val="20"/>
              </w:rPr>
              <w:t xml:space="preserve">Puntuación máxima  </w:t>
            </w:r>
          </w:p>
          <w:p w14:paraId="6C4172A1" w14:textId="77777777" w:rsidR="001456C9" w:rsidRPr="001456C9" w:rsidRDefault="001456C9" w:rsidP="002560EC">
            <w:pPr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</w:pPr>
            <w:r w:rsidRPr="001456C9">
              <w:rPr>
                <w:rFonts w:ascii="Georgia" w:hAnsi="Georgia"/>
                <w:color w:val="000000" w:themeColor="text1"/>
                <w:sz w:val="20"/>
                <w:szCs w:val="20"/>
              </w:rPr>
              <w:t>(puntos)</w:t>
            </w:r>
          </w:p>
        </w:tc>
        <w:tc>
          <w:tcPr>
            <w:tcW w:w="1027" w:type="dxa"/>
          </w:tcPr>
          <w:p w14:paraId="25D771AB" w14:textId="77777777" w:rsidR="001456C9" w:rsidRPr="001456C9" w:rsidRDefault="001456C9" w:rsidP="002560EC">
            <w:pPr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</w:pPr>
            <w:r w:rsidRPr="001456C9">
              <w:rPr>
                <w:rFonts w:ascii="Georgia" w:hAnsi="Georgia"/>
                <w:color w:val="000000" w:themeColor="text1"/>
                <w:sz w:val="20"/>
                <w:szCs w:val="20"/>
              </w:rPr>
              <w:t>Peso</w:t>
            </w:r>
          </w:p>
          <w:p w14:paraId="5530653E" w14:textId="77777777" w:rsidR="001456C9" w:rsidRPr="001456C9" w:rsidRDefault="001456C9" w:rsidP="002560EC">
            <w:pPr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</w:pPr>
            <w:r w:rsidRPr="001456C9">
              <w:rPr>
                <w:rFonts w:ascii="Georgia" w:hAnsi="Georgia"/>
                <w:color w:val="000000" w:themeColor="text1"/>
                <w:sz w:val="20"/>
                <w:szCs w:val="20"/>
              </w:rPr>
              <w:t>%</w:t>
            </w:r>
          </w:p>
        </w:tc>
      </w:tr>
      <w:tr w:rsidR="001456C9" w:rsidRPr="0046486C" w14:paraId="40033230" w14:textId="77777777" w:rsidTr="001456C9">
        <w:tc>
          <w:tcPr>
            <w:tcW w:w="1550" w:type="dxa"/>
          </w:tcPr>
          <w:p w14:paraId="3455FF3A" w14:textId="77777777" w:rsidR="001456C9" w:rsidRPr="0046486C" w:rsidRDefault="001456C9" w:rsidP="002560EC">
            <w:pPr>
              <w:rPr>
                <w:rFonts w:ascii="Georgia" w:hAnsi="Georgia"/>
                <w:bCs/>
                <w:sz w:val="20"/>
                <w:szCs w:val="20"/>
              </w:rPr>
            </w:pPr>
            <w:r w:rsidRPr="0046486C">
              <w:rPr>
                <w:rFonts w:ascii="Georgia" w:hAnsi="Georgia"/>
                <w:sz w:val="20"/>
                <w:szCs w:val="20"/>
              </w:rPr>
              <w:t>Criterio 1</w:t>
            </w:r>
          </w:p>
        </w:tc>
        <w:tc>
          <w:tcPr>
            <w:tcW w:w="3703" w:type="dxa"/>
          </w:tcPr>
          <w:p w14:paraId="622D1328" w14:textId="53DAC376" w:rsidR="001456C9" w:rsidRPr="0046486C" w:rsidRDefault="003C0EB0" w:rsidP="002560EC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bCs/>
                <w:sz w:val="20"/>
                <w:szCs w:val="20"/>
              </w:rPr>
              <w:t xml:space="preserve">Funcionalidades de pantalla </w:t>
            </w:r>
            <w:proofErr w:type="spellStart"/>
            <w:r w:rsidR="0070318A">
              <w:rPr>
                <w:rFonts w:ascii="Georgia" w:hAnsi="Georgia"/>
                <w:bCs/>
                <w:sz w:val="20"/>
                <w:szCs w:val="20"/>
              </w:rPr>
              <w:t>L</w:t>
            </w:r>
            <w:r w:rsidR="00B3281B">
              <w:rPr>
                <w:rFonts w:ascii="Georgia" w:hAnsi="Georgia"/>
                <w:bCs/>
                <w:sz w:val="20"/>
                <w:szCs w:val="20"/>
              </w:rPr>
              <w:t>ogin</w:t>
            </w:r>
            <w:proofErr w:type="spellEnd"/>
            <w:r w:rsidR="001729F5">
              <w:rPr>
                <w:rFonts w:ascii="Georgia" w:hAnsi="Georgia"/>
                <w:bCs/>
                <w:sz w:val="20"/>
                <w:szCs w:val="20"/>
              </w:rPr>
              <w:t xml:space="preserve"> (1, 2)</w:t>
            </w:r>
          </w:p>
        </w:tc>
        <w:tc>
          <w:tcPr>
            <w:tcW w:w="1930" w:type="dxa"/>
          </w:tcPr>
          <w:p w14:paraId="7644E37C" w14:textId="0EC95779" w:rsidR="001456C9" w:rsidRPr="0046486C" w:rsidRDefault="0055722E" w:rsidP="002560EC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2</w:t>
            </w:r>
          </w:p>
          <w:p w14:paraId="4BD7F2D9" w14:textId="77777777" w:rsidR="001456C9" w:rsidRPr="0046486C" w:rsidRDefault="001456C9" w:rsidP="002560EC">
            <w:pPr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1027" w:type="dxa"/>
          </w:tcPr>
          <w:p w14:paraId="368C50C4" w14:textId="32450F40" w:rsidR="001456C9" w:rsidRPr="0046486C" w:rsidRDefault="001456C9" w:rsidP="002560EC">
            <w:pPr>
              <w:rPr>
                <w:rFonts w:ascii="Georgia" w:hAnsi="Georgia"/>
                <w:sz w:val="20"/>
                <w:szCs w:val="20"/>
              </w:rPr>
            </w:pPr>
            <w:r w:rsidRPr="0046486C">
              <w:rPr>
                <w:rFonts w:ascii="Georgia" w:hAnsi="Georgia"/>
                <w:sz w:val="20"/>
                <w:szCs w:val="20"/>
              </w:rPr>
              <w:t xml:space="preserve"> </w:t>
            </w:r>
            <w:r w:rsidR="00BB5640">
              <w:rPr>
                <w:rFonts w:ascii="Georgia" w:hAnsi="Georgia"/>
                <w:sz w:val="20"/>
                <w:szCs w:val="20"/>
              </w:rPr>
              <w:t>25</w:t>
            </w:r>
            <w:r w:rsidRPr="0046486C">
              <w:rPr>
                <w:rFonts w:ascii="Georgia" w:hAnsi="Georgia"/>
                <w:sz w:val="20"/>
                <w:szCs w:val="20"/>
              </w:rPr>
              <w:t>%</w:t>
            </w:r>
          </w:p>
        </w:tc>
      </w:tr>
      <w:tr w:rsidR="001456C9" w:rsidRPr="0046486C" w14:paraId="55223E6A" w14:textId="77777777" w:rsidTr="001456C9">
        <w:tc>
          <w:tcPr>
            <w:tcW w:w="1550" w:type="dxa"/>
          </w:tcPr>
          <w:p w14:paraId="55A9441C" w14:textId="77777777" w:rsidR="001456C9" w:rsidRPr="0046486C" w:rsidRDefault="001456C9" w:rsidP="002560EC">
            <w:pPr>
              <w:rPr>
                <w:rFonts w:ascii="Georgia" w:hAnsi="Georgia"/>
                <w:bCs/>
                <w:sz w:val="20"/>
                <w:szCs w:val="20"/>
              </w:rPr>
            </w:pPr>
            <w:r w:rsidRPr="0046486C">
              <w:rPr>
                <w:rFonts w:ascii="Georgia" w:hAnsi="Georgia"/>
                <w:sz w:val="20"/>
                <w:szCs w:val="20"/>
              </w:rPr>
              <w:t>Criterio 2</w:t>
            </w:r>
          </w:p>
        </w:tc>
        <w:tc>
          <w:tcPr>
            <w:tcW w:w="3703" w:type="dxa"/>
          </w:tcPr>
          <w:p w14:paraId="7173B2F8" w14:textId="3C644FB4" w:rsidR="001456C9" w:rsidRPr="0046486C" w:rsidRDefault="003C0EB0" w:rsidP="002560EC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Funcionalidades de pantalla Panel Principal</w:t>
            </w:r>
            <w:r w:rsidR="001729F5">
              <w:rPr>
                <w:rFonts w:ascii="Georgia" w:hAnsi="Georgia"/>
                <w:sz w:val="20"/>
                <w:szCs w:val="20"/>
              </w:rPr>
              <w:t xml:space="preserve"> (1, 2, 3)</w:t>
            </w:r>
          </w:p>
        </w:tc>
        <w:tc>
          <w:tcPr>
            <w:tcW w:w="1930" w:type="dxa"/>
          </w:tcPr>
          <w:p w14:paraId="7EA5C622" w14:textId="1E66CA8A" w:rsidR="001456C9" w:rsidRPr="0046486C" w:rsidRDefault="00BB5640" w:rsidP="002560EC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3</w:t>
            </w:r>
          </w:p>
          <w:p w14:paraId="38AEF1E0" w14:textId="77777777" w:rsidR="001456C9" w:rsidRPr="0046486C" w:rsidRDefault="001456C9" w:rsidP="002560EC">
            <w:pPr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1027" w:type="dxa"/>
          </w:tcPr>
          <w:p w14:paraId="2A81EB07" w14:textId="67609137" w:rsidR="001456C9" w:rsidRPr="0046486C" w:rsidRDefault="001456C9" w:rsidP="002560EC">
            <w:pPr>
              <w:rPr>
                <w:rFonts w:ascii="Georgia" w:hAnsi="Georgia"/>
                <w:sz w:val="20"/>
                <w:szCs w:val="20"/>
              </w:rPr>
            </w:pPr>
            <w:r w:rsidRPr="0046486C">
              <w:rPr>
                <w:rFonts w:ascii="Georgia" w:hAnsi="Georgia"/>
                <w:sz w:val="20"/>
                <w:szCs w:val="20"/>
              </w:rPr>
              <w:t xml:space="preserve"> </w:t>
            </w:r>
            <w:r w:rsidR="00CF55F9">
              <w:rPr>
                <w:rFonts w:ascii="Georgia" w:hAnsi="Georgia"/>
                <w:sz w:val="20"/>
                <w:szCs w:val="20"/>
              </w:rPr>
              <w:t>3</w:t>
            </w:r>
            <w:r w:rsidR="00D80803">
              <w:rPr>
                <w:rFonts w:ascii="Georgia" w:hAnsi="Georgia"/>
                <w:sz w:val="20"/>
                <w:szCs w:val="20"/>
              </w:rPr>
              <w:t>5</w:t>
            </w:r>
            <w:r w:rsidRPr="0046486C">
              <w:rPr>
                <w:rFonts w:ascii="Georgia" w:hAnsi="Georgia"/>
                <w:sz w:val="20"/>
                <w:szCs w:val="20"/>
              </w:rPr>
              <w:t>%</w:t>
            </w:r>
          </w:p>
        </w:tc>
      </w:tr>
      <w:tr w:rsidR="00943C28" w:rsidRPr="0046486C" w14:paraId="76F55EB9" w14:textId="77777777" w:rsidTr="001456C9">
        <w:tc>
          <w:tcPr>
            <w:tcW w:w="1550" w:type="dxa"/>
          </w:tcPr>
          <w:p w14:paraId="17597CD6" w14:textId="1F7FB6A6" w:rsidR="00943C28" w:rsidRPr="0046486C" w:rsidRDefault="00943C28" w:rsidP="002560EC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Criterio 3</w:t>
            </w:r>
          </w:p>
        </w:tc>
        <w:tc>
          <w:tcPr>
            <w:tcW w:w="3703" w:type="dxa"/>
          </w:tcPr>
          <w:p w14:paraId="5F16E7C5" w14:textId="5AFC5541" w:rsidR="00943C28" w:rsidRDefault="00943C28" w:rsidP="002560EC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Funcionalidades de pantalla Producto</w:t>
            </w:r>
            <w:r w:rsidR="0055722E">
              <w:rPr>
                <w:rFonts w:ascii="Georgia" w:hAnsi="Georgia"/>
                <w:sz w:val="20"/>
                <w:szCs w:val="20"/>
              </w:rPr>
              <w:t xml:space="preserve"> (1,2,3,4</w:t>
            </w:r>
            <w:r w:rsidR="00AA4BF9">
              <w:rPr>
                <w:rFonts w:ascii="Georgia" w:hAnsi="Georgia"/>
                <w:sz w:val="20"/>
                <w:szCs w:val="20"/>
              </w:rPr>
              <w:t>, 5</w:t>
            </w:r>
            <w:r w:rsidR="0055722E">
              <w:rPr>
                <w:rFonts w:ascii="Georgia" w:hAnsi="Georgia"/>
                <w:sz w:val="20"/>
                <w:szCs w:val="20"/>
              </w:rPr>
              <w:t>)</w:t>
            </w:r>
          </w:p>
        </w:tc>
        <w:tc>
          <w:tcPr>
            <w:tcW w:w="1930" w:type="dxa"/>
          </w:tcPr>
          <w:p w14:paraId="0CC65C18" w14:textId="7DB7E68C" w:rsidR="00943C28" w:rsidRDefault="00BB5640" w:rsidP="002560EC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5</w:t>
            </w:r>
          </w:p>
        </w:tc>
        <w:tc>
          <w:tcPr>
            <w:tcW w:w="1027" w:type="dxa"/>
          </w:tcPr>
          <w:p w14:paraId="30C7AAEF" w14:textId="623BF260" w:rsidR="00943C28" w:rsidRPr="0046486C" w:rsidRDefault="00BB5640" w:rsidP="002560EC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40</w:t>
            </w:r>
            <w:r w:rsidR="00CF55F9">
              <w:rPr>
                <w:rFonts w:ascii="Georgia" w:hAnsi="Georgia"/>
                <w:sz w:val="20"/>
                <w:szCs w:val="20"/>
              </w:rPr>
              <w:t>%</w:t>
            </w:r>
          </w:p>
        </w:tc>
      </w:tr>
      <w:tr w:rsidR="001456C9" w:rsidRPr="0046486C" w14:paraId="41E53602" w14:textId="77777777" w:rsidTr="001456C9">
        <w:tc>
          <w:tcPr>
            <w:tcW w:w="1550" w:type="dxa"/>
          </w:tcPr>
          <w:p w14:paraId="07774A9A" w14:textId="77777777" w:rsidR="001456C9" w:rsidRPr="0046486C" w:rsidRDefault="001456C9" w:rsidP="002560EC">
            <w:pPr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703" w:type="dxa"/>
          </w:tcPr>
          <w:p w14:paraId="06759BDD" w14:textId="77777777" w:rsidR="001456C9" w:rsidRPr="0046486C" w:rsidRDefault="001456C9" w:rsidP="002560EC">
            <w:pPr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1930" w:type="dxa"/>
          </w:tcPr>
          <w:p w14:paraId="68E91D50" w14:textId="77777777" w:rsidR="001456C9" w:rsidRPr="0046486C" w:rsidRDefault="001456C9" w:rsidP="002560EC">
            <w:pPr>
              <w:rPr>
                <w:rFonts w:ascii="Georgia" w:hAnsi="Georgia"/>
                <w:sz w:val="20"/>
                <w:szCs w:val="20"/>
              </w:rPr>
            </w:pPr>
            <w:r w:rsidRPr="0046486C">
              <w:rPr>
                <w:rFonts w:ascii="Georgia" w:hAnsi="Georgia"/>
                <w:sz w:val="20"/>
                <w:szCs w:val="20"/>
              </w:rPr>
              <w:t>10</w:t>
            </w:r>
          </w:p>
        </w:tc>
        <w:tc>
          <w:tcPr>
            <w:tcW w:w="1027" w:type="dxa"/>
          </w:tcPr>
          <w:p w14:paraId="52167076" w14:textId="77777777" w:rsidR="001456C9" w:rsidRPr="0046486C" w:rsidRDefault="001456C9" w:rsidP="002560EC">
            <w:pPr>
              <w:rPr>
                <w:rFonts w:ascii="Georgia" w:hAnsi="Georgia"/>
                <w:sz w:val="20"/>
                <w:szCs w:val="20"/>
              </w:rPr>
            </w:pPr>
            <w:r w:rsidRPr="0046486C">
              <w:rPr>
                <w:rFonts w:ascii="Georgia" w:hAnsi="Georgia"/>
                <w:sz w:val="20"/>
                <w:szCs w:val="20"/>
              </w:rPr>
              <w:t>100 %</w:t>
            </w:r>
          </w:p>
        </w:tc>
      </w:tr>
    </w:tbl>
    <w:p w14:paraId="16BF5246" w14:textId="77777777" w:rsidR="001456C9" w:rsidRDefault="001456C9" w:rsidP="00565BB9">
      <w:pPr>
        <w:shd w:val="clear" w:color="auto" w:fill="FFFFFF"/>
        <w:spacing w:after="100" w:afterAutospacing="1"/>
        <w:jc w:val="left"/>
        <w:rPr>
          <w:rFonts w:ascii="Open Sans" w:hAnsi="Open Sans" w:cs="Open Sans"/>
          <w:b/>
          <w:bCs/>
          <w:color w:val="333333"/>
          <w:sz w:val="22"/>
          <w:szCs w:val="22"/>
          <w:lang w:val="es-ES" w:eastAsia="es-MX"/>
        </w:rPr>
      </w:pPr>
    </w:p>
    <w:p w14:paraId="10C7593A" w14:textId="77777777" w:rsidR="0046023D" w:rsidRPr="001456C9" w:rsidRDefault="0046023D" w:rsidP="00565BB9">
      <w:pPr>
        <w:shd w:val="clear" w:color="auto" w:fill="FFFFFF"/>
        <w:spacing w:after="100" w:afterAutospacing="1"/>
        <w:jc w:val="left"/>
        <w:rPr>
          <w:rFonts w:ascii="Open Sans" w:hAnsi="Open Sans" w:cs="Open Sans"/>
          <w:b/>
          <w:bCs/>
          <w:color w:val="333333"/>
          <w:sz w:val="22"/>
          <w:szCs w:val="22"/>
          <w:lang w:val="es-ES" w:eastAsia="es-MX"/>
        </w:rPr>
      </w:pPr>
    </w:p>
    <w:p w14:paraId="407D087B" w14:textId="7DE7EBF7" w:rsidR="00565BB9" w:rsidRPr="001D5652" w:rsidRDefault="00565BB9" w:rsidP="001D5652">
      <w:pPr>
        <w:shd w:val="clear" w:color="auto" w:fill="FFFFFF"/>
        <w:spacing w:after="100" w:afterAutospacing="1"/>
        <w:jc w:val="left"/>
        <w:rPr>
          <w:rFonts w:ascii="Open Sans" w:hAnsi="Open Sans" w:cs="Open Sans"/>
          <w:b/>
          <w:bCs/>
          <w:color w:val="333333"/>
          <w:sz w:val="22"/>
          <w:szCs w:val="22"/>
          <w:lang w:val="es-ES" w:eastAsia="es-MX"/>
        </w:rPr>
      </w:pPr>
      <w:r w:rsidRPr="001D5652">
        <w:rPr>
          <w:rFonts w:ascii="Open Sans" w:hAnsi="Open Sans" w:cs="Open Sans"/>
          <w:b/>
          <w:bCs/>
          <w:color w:val="333333"/>
          <w:sz w:val="22"/>
          <w:szCs w:val="22"/>
          <w:lang w:val="es-ES" w:eastAsia="es-MX"/>
        </w:rPr>
        <w:t>Para la entrega:</w:t>
      </w:r>
    </w:p>
    <w:p w14:paraId="784E2B9C" w14:textId="69AA7A20" w:rsidR="003C0EB0" w:rsidRPr="003C0EB0" w:rsidRDefault="003C0EB0" w:rsidP="003C0E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Open Sans" w:hAnsi="Open Sans" w:cs="Open Sans"/>
          <w:color w:val="333333"/>
          <w:sz w:val="22"/>
          <w:szCs w:val="22"/>
          <w:lang w:val="es-EC" w:eastAsia="es-MX"/>
        </w:rPr>
      </w:pPr>
      <w:r w:rsidRPr="003C0EB0">
        <w:rPr>
          <w:rFonts w:ascii="Open Sans" w:hAnsi="Open Sans" w:cs="Open Sans"/>
          <w:color w:val="333333"/>
          <w:sz w:val="22"/>
          <w:szCs w:val="22"/>
          <w:lang w:val="es-EC" w:eastAsia="es-MX"/>
        </w:rPr>
        <w:t xml:space="preserve">Crea un directorio con </w:t>
      </w:r>
      <w:r w:rsidR="000317C7">
        <w:rPr>
          <w:rFonts w:ascii="Open Sans" w:hAnsi="Open Sans" w:cs="Open Sans"/>
          <w:color w:val="333333"/>
          <w:sz w:val="22"/>
          <w:szCs w:val="22"/>
          <w:lang w:val="es-EC" w:eastAsia="es-MX"/>
        </w:rPr>
        <w:t>el nombre “tienda”</w:t>
      </w:r>
      <w:r w:rsidR="006B610E">
        <w:rPr>
          <w:rFonts w:ascii="Open Sans" w:hAnsi="Open Sans" w:cs="Open Sans"/>
          <w:color w:val="333333"/>
          <w:sz w:val="22"/>
          <w:szCs w:val="22"/>
          <w:lang w:val="es-EC" w:eastAsia="es-MX"/>
        </w:rPr>
        <w:t xml:space="preserve"> (</w:t>
      </w:r>
      <w:r w:rsidR="003473C6" w:rsidRPr="00D30D8C">
        <w:rPr>
          <w:rFonts w:ascii="Open Sans" w:hAnsi="Open Sans" w:cs="Open Sans"/>
          <w:b/>
          <w:bCs/>
          <w:color w:val="333333"/>
          <w:sz w:val="22"/>
          <w:szCs w:val="22"/>
          <w:lang w:val="es-EC" w:eastAsia="es-MX"/>
        </w:rPr>
        <w:t>si el directorio tiene un nombre diferente</w:t>
      </w:r>
      <w:r w:rsidR="00D30D8C">
        <w:rPr>
          <w:rFonts w:ascii="Open Sans" w:hAnsi="Open Sans" w:cs="Open Sans"/>
          <w:b/>
          <w:bCs/>
          <w:color w:val="333333"/>
          <w:sz w:val="22"/>
          <w:szCs w:val="22"/>
          <w:lang w:val="es-EC" w:eastAsia="es-MX"/>
        </w:rPr>
        <w:t xml:space="preserve"> al indicado</w:t>
      </w:r>
      <w:r w:rsidR="003473C6" w:rsidRPr="00D30D8C">
        <w:rPr>
          <w:rFonts w:ascii="Open Sans" w:hAnsi="Open Sans" w:cs="Open Sans"/>
          <w:b/>
          <w:bCs/>
          <w:color w:val="333333"/>
          <w:sz w:val="22"/>
          <w:szCs w:val="22"/>
          <w:lang w:val="es-EC" w:eastAsia="es-MX"/>
        </w:rPr>
        <w:t>, automáticamente la tarea tiene 0 ptos</w:t>
      </w:r>
      <w:r w:rsidR="003473C6">
        <w:rPr>
          <w:rFonts w:ascii="Open Sans" w:hAnsi="Open Sans" w:cs="Open Sans"/>
          <w:color w:val="333333"/>
          <w:sz w:val="22"/>
          <w:szCs w:val="22"/>
          <w:lang w:val="es-EC" w:eastAsia="es-MX"/>
        </w:rPr>
        <w:t>).</w:t>
      </w:r>
    </w:p>
    <w:p w14:paraId="69EBFA41" w14:textId="17CE84DD" w:rsidR="003C0EB0" w:rsidRPr="003C0EB0" w:rsidRDefault="003C0EB0" w:rsidP="003C0E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Open Sans" w:hAnsi="Open Sans" w:cs="Open Sans"/>
          <w:color w:val="333333"/>
          <w:sz w:val="22"/>
          <w:szCs w:val="22"/>
          <w:lang w:val="es-EC" w:eastAsia="es-MX"/>
        </w:rPr>
      </w:pPr>
      <w:r w:rsidRPr="003C0EB0">
        <w:rPr>
          <w:rFonts w:ascii="Open Sans" w:hAnsi="Open Sans" w:cs="Open Sans"/>
          <w:color w:val="333333"/>
          <w:sz w:val="22"/>
          <w:szCs w:val="22"/>
          <w:lang w:val="es-EC" w:eastAsia="es-MX"/>
        </w:rPr>
        <w:t xml:space="preserve">Guardar los ficheros php en el directorio </w:t>
      </w:r>
      <w:r w:rsidR="000317C7">
        <w:rPr>
          <w:rFonts w:ascii="Open Sans" w:hAnsi="Open Sans" w:cs="Open Sans"/>
          <w:color w:val="333333"/>
          <w:sz w:val="22"/>
          <w:szCs w:val="22"/>
          <w:lang w:val="es-EC" w:eastAsia="es-MX"/>
        </w:rPr>
        <w:t>“tienda”</w:t>
      </w:r>
    </w:p>
    <w:p w14:paraId="1CEC6FC0" w14:textId="4F81C687" w:rsidR="003C0EB0" w:rsidRPr="003C0EB0" w:rsidRDefault="003C0EB0" w:rsidP="003C0E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Open Sans" w:hAnsi="Open Sans" w:cs="Open Sans"/>
          <w:color w:val="333333"/>
          <w:sz w:val="22"/>
          <w:szCs w:val="22"/>
          <w:lang w:val="es-EC" w:eastAsia="es-MX"/>
        </w:rPr>
      </w:pPr>
      <w:r w:rsidRPr="003C0EB0">
        <w:rPr>
          <w:rFonts w:ascii="Open Sans" w:hAnsi="Open Sans" w:cs="Open Sans"/>
          <w:color w:val="333333"/>
          <w:sz w:val="22"/>
          <w:szCs w:val="22"/>
          <w:lang w:val="es-EC" w:eastAsia="es-MX"/>
        </w:rPr>
        <w:t>Comprime el directorio en ZIP</w:t>
      </w:r>
      <w:r>
        <w:rPr>
          <w:rFonts w:ascii="Open Sans" w:hAnsi="Open Sans" w:cs="Open Sans"/>
          <w:color w:val="333333"/>
          <w:sz w:val="22"/>
          <w:szCs w:val="22"/>
          <w:lang w:val="es-EC" w:eastAsia="es-MX"/>
        </w:rPr>
        <w:t xml:space="preserve"> (No se acepta .rar)</w:t>
      </w:r>
    </w:p>
    <w:p w14:paraId="45163E8D" w14:textId="4E5C97D8" w:rsidR="001D5652" w:rsidRPr="003C0EB0" w:rsidRDefault="003C0EB0" w:rsidP="003C0E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Open Sans" w:hAnsi="Open Sans" w:cs="Open Sans"/>
          <w:color w:val="333333"/>
          <w:sz w:val="22"/>
          <w:szCs w:val="22"/>
          <w:lang w:val="es-EC" w:eastAsia="es-MX"/>
        </w:rPr>
      </w:pPr>
      <w:r w:rsidRPr="003C0EB0">
        <w:rPr>
          <w:rFonts w:ascii="Open Sans" w:hAnsi="Open Sans" w:cs="Open Sans"/>
          <w:color w:val="333333"/>
          <w:sz w:val="22"/>
          <w:szCs w:val="22"/>
          <w:lang w:val="es-EC" w:eastAsia="es-MX"/>
        </w:rPr>
        <w:lastRenderedPageBreak/>
        <w:t>Cargar el fichero comprimido a la plataforma</w:t>
      </w:r>
    </w:p>
    <w:sectPr w:rsidR="001D5652" w:rsidRPr="003C0EB0" w:rsidSect="00621404">
      <w:head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635E9" w14:textId="77777777" w:rsidR="00AB68CA" w:rsidRDefault="00AB68CA" w:rsidP="00565BB9">
      <w:r>
        <w:separator/>
      </w:r>
    </w:p>
  </w:endnote>
  <w:endnote w:type="continuationSeparator" w:id="0">
    <w:p w14:paraId="7394293B" w14:textId="77777777" w:rsidR="00AB68CA" w:rsidRDefault="00AB68CA" w:rsidP="00565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eorgia">
    <w:altName w:val="﷽﷽﷽﷽﷽﷽﷽﷽潤硣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DC3EF" w14:textId="77777777" w:rsidR="00AB68CA" w:rsidRDefault="00AB68CA" w:rsidP="00565BB9">
      <w:r>
        <w:separator/>
      </w:r>
    </w:p>
  </w:footnote>
  <w:footnote w:type="continuationSeparator" w:id="0">
    <w:p w14:paraId="51CBBB92" w14:textId="77777777" w:rsidR="00AB68CA" w:rsidRDefault="00AB68CA" w:rsidP="00565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Ind w:w="-176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Look w:val="04A0" w:firstRow="1" w:lastRow="0" w:firstColumn="1" w:lastColumn="0" w:noHBand="0" w:noVBand="1"/>
    </w:tblPr>
    <w:tblGrid>
      <w:gridCol w:w="2411"/>
      <w:gridCol w:w="4536"/>
      <w:gridCol w:w="2976"/>
    </w:tblGrid>
    <w:tr w:rsidR="00565BB9" w:rsidRPr="000530C5" w14:paraId="253455CF" w14:textId="77777777" w:rsidTr="002560EC">
      <w:tc>
        <w:tcPr>
          <w:tcW w:w="2411" w:type="dxa"/>
          <w:shd w:val="clear" w:color="auto" w:fill="DBE5F1"/>
          <w:vAlign w:val="center"/>
        </w:tcPr>
        <w:p w14:paraId="42D02221" w14:textId="77777777" w:rsidR="00565BB9" w:rsidRPr="000530C5" w:rsidRDefault="00565BB9" w:rsidP="00565BB9">
          <w:pPr>
            <w:pStyle w:val="Encabezado"/>
            <w:jc w:val="center"/>
            <w:rPr>
              <w:rFonts w:ascii="Georgia" w:hAnsi="Georgia" w:cs="Arial"/>
              <w:b/>
              <w:color w:val="1F497D"/>
            </w:rPr>
          </w:pP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>Asignatura</w:t>
          </w:r>
        </w:p>
      </w:tc>
      <w:tc>
        <w:tcPr>
          <w:tcW w:w="4536" w:type="dxa"/>
          <w:shd w:val="clear" w:color="auto" w:fill="DBE5F1"/>
          <w:vAlign w:val="center"/>
        </w:tcPr>
        <w:p w14:paraId="45BA1DF6" w14:textId="77777777" w:rsidR="00565BB9" w:rsidRPr="000530C5" w:rsidRDefault="00565BB9" w:rsidP="00565BB9">
          <w:pPr>
            <w:pStyle w:val="Encabezado"/>
            <w:jc w:val="center"/>
            <w:rPr>
              <w:rFonts w:ascii="Georgia" w:hAnsi="Georgia" w:cs="Arial"/>
              <w:b/>
              <w:color w:val="1F497D"/>
            </w:rPr>
          </w:pPr>
          <w:r w:rsidRPr="000530C5">
            <w:rPr>
              <w:rFonts w:ascii="Georgia" w:hAnsi="Georgia" w:cs="Arial"/>
              <w:b/>
              <w:color w:val="1F497D"/>
              <w:sz w:val="22"/>
              <w:szCs w:val="22"/>
            </w:rPr>
            <w:t>Datos del alumno</w:t>
          </w:r>
        </w:p>
      </w:tc>
      <w:tc>
        <w:tcPr>
          <w:tcW w:w="2976" w:type="dxa"/>
          <w:shd w:val="clear" w:color="auto" w:fill="DBE5F1"/>
          <w:vAlign w:val="center"/>
        </w:tcPr>
        <w:p w14:paraId="101C3545" w14:textId="77777777" w:rsidR="00565BB9" w:rsidRPr="000530C5" w:rsidRDefault="00565BB9" w:rsidP="00565BB9">
          <w:pPr>
            <w:pStyle w:val="Encabezado"/>
            <w:jc w:val="center"/>
            <w:rPr>
              <w:rFonts w:ascii="Georgia" w:hAnsi="Georgia" w:cs="Arial"/>
              <w:b/>
              <w:color w:val="1F497D"/>
            </w:rPr>
          </w:pP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>Fecha</w:t>
          </w:r>
        </w:p>
      </w:tc>
    </w:tr>
    <w:tr w:rsidR="00565BB9" w:rsidRPr="000530C5" w14:paraId="555E29BB" w14:textId="77777777" w:rsidTr="002560EC">
      <w:trPr>
        <w:trHeight w:val="464"/>
      </w:trPr>
      <w:tc>
        <w:tcPr>
          <w:tcW w:w="2411" w:type="dxa"/>
          <w:vMerge w:val="restart"/>
          <w:vAlign w:val="center"/>
        </w:tcPr>
        <w:p w14:paraId="63CCB373" w14:textId="14F405B3" w:rsidR="00565BB9" w:rsidRPr="00206ABA" w:rsidRDefault="00483190" w:rsidP="00565BB9">
          <w:pPr>
            <w:pStyle w:val="Encabezado"/>
            <w:jc w:val="center"/>
            <w:rPr>
              <w:rFonts w:ascii="Georgia" w:hAnsi="Georgia" w:cs="Arial"/>
              <w:b/>
              <w:sz w:val="20"/>
              <w:szCs w:val="20"/>
            </w:rPr>
          </w:pPr>
          <w:r>
            <w:rPr>
              <w:rFonts w:ascii="Georgia" w:hAnsi="Georgia" w:cs="Arial"/>
              <w:b/>
              <w:sz w:val="20"/>
              <w:szCs w:val="20"/>
            </w:rPr>
            <w:t>Aplicaciones Web</w:t>
          </w:r>
        </w:p>
      </w:tc>
      <w:tc>
        <w:tcPr>
          <w:tcW w:w="4536" w:type="dxa"/>
          <w:tcBorders>
            <w:bottom w:val="single" w:sz="4" w:space="0" w:color="003366"/>
          </w:tcBorders>
          <w:vAlign w:val="center"/>
        </w:tcPr>
        <w:p w14:paraId="3F0D2708" w14:textId="77777777" w:rsidR="00565BB9" w:rsidRPr="000530C5" w:rsidRDefault="00565BB9" w:rsidP="00565BB9">
          <w:pPr>
            <w:pStyle w:val="Encabezado"/>
            <w:rPr>
              <w:rFonts w:ascii="Georgia" w:hAnsi="Georgia" w:cs="Arial"/>
              <w:sz w:val="20"/>
              <w:szCs w:val="20"/>
            </w:rPr>
          </w:pPr>
          <w:r w:rsidRPr="000530C5">
            <w:rPr>
              <w:rFonts w:ascii="Georgia" w:hAnsi="Georgia" w:cs="Arial"/>
              <w:sz w:val="20"/>
              <w:szCs w:val="20"/>
            </w:rPr>
            <w:t>Apellidos:</w:t>
          </w:r>
        </w:p>
      </w:tc>
      <w:tc>
        <w:tcPr>
          <w:tcW w:w="2976" w:type="dxa"/>
          <w:vMerge w:val="restart"/>
          <w:vAlign w:val="center"/>
        </w:tcPr>
        <w:p w14:paraId="769F3917" w14:textId="77777777" w:rsidR="00565BB9" w:rsidRPr="000530C5" w:rsidRDefault="00565BB9" w:rsidP="00565BB9">
          <w:pPr>
            <w:pStyle w:val="Encabezado"/>
            <w:rPr>
              <w:rFonts w:ascii="Georgia" w:hAnsi="Georgia" w:cs="Arial"/>
              <w:sz w:val="20"/>
              <w:szCs w:val="20"/>
            </w:rPr>
          </w:pPr>
          <w:r>
            <w:rPr>
              <w:rFonts w:ascii="Georgia" w:hAnsi="Georgia" w:cs="Arial"/>
              <w:sz w:val="20"/>
              <w:szCs w:val="20"/>
            </w:rPr>
            <w:t xml:space="preserve"> </w:t>
          </w:r>
        </w:p>
      </w:tc>
    </w:tr>
    <w:tr w:rsidR="00565BB9" w:rsidRPr="000530C5" w14:paraId="15B58926" w14:textId="77777777" w:rsidTr="002560EC">
      <w:trPr>
        <w:trHeight w:val="475"/>
      </w:trPr>
      <w:tc>
        <w:tcPr>
          <w:tcW w:w="2411" w:type="dxa"/>
          <w:vMerge/>
          <w:tcBorders>
            <w:bottom w:val="single" w:sz="4" w:space="0" w:color="003366"/>
          </w:tcBorders>
          <w:vAlign w:val="center"/>
        </w:tcPr>
        <w:p w14:paraId="1873C6E0" w14:textId="77777777" w:rsidR="00565BB9" w:rsidRPr="000530C5" w:rsidRDefault="00565BB9" w:rsidP="00565BB9">
          <w:pPr>
            <w:pStyle w:val="Encabezado"/>
            <w:rPr>
              <w:rFonts w:ascii="Georgia" w:hAnsi="Georgia" w:cs="Arial"/>
              <w:sz w:val="20"/>
              <w:szCs w:val="20"/>
            </w:rPr>
          </w:pPr>
        </w:p>
      </w:tc>
      <w:tc>
        <w:tcPr>
          <w:tcW w:w="4536" w:type="dxa"/>
          <w:tcBorders>
            <w:bottom w:val="single" w:sz="4" w:space="0" w:color="003366"/>
          </w:tcBorders>
          <w:vAlign w:val="center"/>
        </w:tcPr>
        <w:p w14:paraId="2CA12DFB" w14:textId="77777777" w:rsidR="00565BB9" w:rsidRPr="000530C5" w:rsidRDefault="00565BB9" w:rsidP="00565BB9">
          <w:pPr>
            <w:pStyle w:val="Encabezado"/>
            <w:rPr>
              <w:rFonts w:ascii="Georgia" w:hAnsi="Georgia" w:cs="Arial"/>
              <w:sz w:val="20"/>
              <w:szCs w:val="20"/>
            </w:rPr>
          </w:pPr>
          <w:r w:rsidRPr="000530C5">
            <w:rPr>
              <w:rFonts w:ascii="Georgia" w:hAnsi="Georgia" w:cs="Arial"/>
              <w:sz w:val="20"/>
              <w:szCs w:val="20"/>
            </w:rPr>
            <w:t>Nombre:</w:t>
          </w:r>
        </w:p>
      </w:tc>
      <w:tc>
        <w:tcPr>
          <w:tcW w:w="2976" w:type="dxa"/>
          <w:vMerge/>
          <w:tcBorders>
            <w:bottom w:val="single" w:sz="4" w:space="0" w:color="003366"/>
          </w:tcBorders>
          <w:vAlign w:val="center"/>
        </w:tcPr>
        <w:p w14:paraId="3E6DCF46" w14:textId="77777777" w:rsidR="00565BB9" w:rsidRPr="000530C5" w:rsidRDefault="00565BB9" w:rsidP="00565BB9">
          <w:pPr>
            <w:pStyle w:val="Encabezado"/>
            <w:rPr>
              <w:rFonts w:ascii="Georgia" w:hAnsi="Georgia" w:cs="Arial"/>
              <w:sz w:val="20"/>
              <w:szCs w:val="20"/>
            </w:rPr>
          </w:pPr>
        </w:p>
      </w:tc>
    </w:tr>
  </w:tbl>
  <w:p w14:paraId="667E45E7" w14:textId="77777777" w:rsidR="00565BB9" w:rsidRDefault="00565B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060B7"/>
    <w:multiLevelType w:val="multilevel"/>
    <w:tmpl w:val="18B67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02FD0"/>
    <w:multiLevelType w:val="hybridMultilevel"/>
    <w:tmpl w:val="EBAA594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16416"/>
    <w:multiLevelType w:val="multilevel"/>
    <w:tmpl w:val="BC14B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F653BE"/>
    <w:multiLevelType w:val="hybridMultilevel"/>
    <w:tmpl w:val="E632CD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3588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6C1FA5"/>
    <w:multiLevelType w:val="multilevel"/>
    <w:tmpl w:val="52BA2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8F084C"/>
    <w:multiLevelType w:val="multilevel"/>
    <w:tmpl w:val="0D84F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623C8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16A4277"/>
    <w:multiLevelType w:val="hybridMultilevel"/>
    <w:tmpl w:val="00AC47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D4C6C"/>
    <w:multiLevelType w:val="hybridMultilevel"/>
    <w:tmpl w:val="0D2462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830447">
    <w:abstractNumId w:val="0"/>
  </w:num>
  <w:num w:numId="2" w16cid:durableId="1064335801">
    <w:abstractNumId w:val="3"/>
  </w:num>
  <w:num w:numId="3" w16cid:durableId="727074256">
    <w:abstractNumId w:val="9"/>
  </w:num>
  <w:num w:numId="4" w16cid:durableId="1338461906">
    <w:abstractNumId w:val="8"/>
  </w:num>
  <w:num w:numId="5" w16cid:durableId="750855313">
    <w:abstractNumId w:val="5"/>
  </w:num>
  <w:num w:numId="6" w16cid:durableId="1783265511">
    <w:abstractNumId w:val="6"/>
  </w:num>
  <w:num w:numId="7" w16cid:durableId="997345498">
    <w:abstractNumId w:val="2"/>
  </w:num>
  <w:num w:numId="8" w16cid:durableId="1072776921">
    <w:abstractNumId w:val="4"/>
  </w:num>
  <w:num w:numId="9" w16cid:durableId="1225526704">
    <w:abstractNumId w:val="7"/>
  </w:num>
  <w:num w:numId="10" w16cid:durableId="171595835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ARLOS EFRAIN INIGUEZ JARRIN">
    <w15:presenceInfo w15:providerId="AD" w15:userId="S::carlos.iniguez@epn.edu.ec::41fb5501-5c62-4863-9a66-c1d253f74f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B9"/>
    <w:rsid w:val="0000163E"/>
    <w:rsid w:val="00007301"/>
    <w:rsid w:val="0002555F"/>
    <w:rsid w:val="00026AD2"/>
    <w:rsid w:val="000317C7"/>
    <w:rsid w:val="000561E6"/>
    <w:rsid w:val="00070B52"/>
    <w:rsid w:val="000B0A9A"/>
    <w:rsid w:val="000C23AC"/>
    <w:rsid w:val="000C48B5"/>
    <w:rsid w:val="000C6160"/>
    <w:rsid w:val="00116AC4"/>
    <w:rsid w:val="001456C9"/>
    <w:rsid w:val="001729F5"/>
    <w:rsid w:val="001736AF"/>
    <w:rsid w:val="001D5652"/>
    <w:rsid w:val="001E0C95"/>
    <w:rsid w:val="0020288C"/>
    <w:rsid w:val="00220078"/>
    <w:rsid w:val="0023062D"/>
    <w:rsid w:val="00242805"/>
    <w:rsid w:val="002E2258"/>
    <w:rsid w:val="002F6C71"/>
    <w:rsid w:val="00307FD0"/>
    <w:rsid w:val="00327AE6"/>
    <w:rsid w:val="00327D63"/>
    <w:rsid w:val="0033113C"/>
    <w:rsid w:val="00332824"/>
    <w:rsid w:val="003473C6"/>
    <w:rsid w:val="003513FC"/>
    <w:rsid w:val="003622B0"/>
    <w:rsid w:val="0037010E"/>
    <w:rsid w:val="00374C58"/>
    <w:rsid w:val="00382F37"/>
    <w:rsid w:val="003972D1"/>
    <w:rsid w:val="003C0EB0"/>
    <w:rsid w:val="003C566F"/>
    <w:rsid w:val="003F0A65"/>
    <w:rsid w:val="00434567"/>
    <w:rsid w:val="00440BAA"/>
    <w:rsid w:val="00456E3D"/>
    <w:rsid w:val="0046023D"/>
    <w:rsid w:val="00480613"/>
    <w:rsid w:val="00483190"/>
    <w:rsid w:val="00487A87"/>
    <w:rsid w:val="004A0E70"/>
    <w:rsid w:val="004C6CBB"/>
    <w:rsid w:val="00511B6E"/>
    <w:rsid w:val="0052402F"/>
    <w:rsid w:val="0055722E"/>
    <w:rsid w:val="00565BB9"/>
    <w:rsid w:val="005A0C3F"/>
    <w:rsid w:val="005B7775"/>
    <w:rsid w:val="006000C2"/>
    <w:rsid w:val="00602601"/>
    <w:rsid w:val="006051F0"/>
    <w:rsid w:val="00621404"/>
    <w:rsid w:val="0062426B"/>
    <w:rsid w:val="006759F6"/>
    <w:rsid w:val="00680E5A"/>
    <w:rsid w:val="00685D7D"/>
    <w:rsid w:val="006A645B"/>
    <w:rsid w:val="006B14A3"/>
    <w:rsid w:val="006B610E"/>
    <w:rsid w:val="006C69BB"/>
    <w:rsid w:val="0070318A"/>
    <w:rsid w:val="00772CA6"/>
    <w:rsid w:val="007742E1"/>
    <w:rsid w:val="00783776"/>
    <w:rsid w:val="007F15E5"/>
    <w:rsid w:val="007F169C"/>
    <w:rsid w:val="00863FC5"/>
    <w:rsid w:val="008B4866"/>
    <w:rsid w:val="008E0674"/>
    <w:rsid w:val="008E2DA4"/>
    <w:rsid w:val="008F5647"/>
    <w:rsid w:val="00934B59"/>
    <w:rsid w:val="00941144"/>
    <w:rsid w:val="00943C28"/>
    <w:rsid w:val="009770A3"/>
    <w:rsid w:val="00A5388E"/>
    <w:rsid w:val="00A80BFE"/>
    <w:rsid w:val="00A86C2E"/>
    <w:rsid w:val="00AA4BF9"/>
    <w:rsid w:val="00AB3DF8"/>
    <w:rsid w:val="00AB68CA"/>
    <w:rsid w:val="00AC612D"/>
    <w:rsid w:val="00B047AF"/>
    <w:rsid w:val="00B3281B"/>
    <w:rsid w:val="00B4015D"/>
    <w:rsid w:val="00B50B4D"/>
    <w:rsid w:val="00B53FAF"/>
    <w:rsid w:val="00B979CE"/>
    <w:rsid w:val="00BB5640"/>
    <w:rsid w:val="00BC0D7E"/>
    <w:rsid w:val="00BF1B41"/>
    <w:rsid w:val="00C235D5"/>
    <w:rsid w:val="00C3489E"/>
    <w:rsid w:val="00C41CE2"/>
    <w:rsid w:val="00CB5ECE"/>
    <w:rsid w:val="00CD7DE8"/>
    <w:rsid w:val="00CF55F9"/>
    <w:rsid w:val="00D30D8C"/>
    <w:rsid w:val="00D80803"/>
    <w:rsid w:val="00D91EC3"/>
    <w:rsid w:val="00DF295E"/>
    <w:rsid w:val="00E72AD1"/>
    <w:rsid w:val="00EB0168"/>
    <w:rsid w:val="00ED3BBD"/>
    <w:rsid w:val="00EF1EBE"/>
    <w:rsid w:val="00EF3C4E"/>
    <w:rsid w:val="00F11C74"/>
    <w:rsid w:val="00F36964"/>
    <w:rsid w:val="00F51332"/>
    <w:rsid w:val="00F565B9"/>
    <w:rsid w:val="00F7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FF34A"/>
  <w15:chartTrackingRefBased/>
  <w15:docId w15:val="{D67E843E-8720-804B-8004-E389E531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C2E"/>
    <w:pPr>
      <w:jc w:val="both"/>
    </w:pPr>
    <w:rPr>
      <w:rFonts w:ascii="Times New Roman" w:hAnsi="Times New Roman" w:cs="Times New Roman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0D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5BB9"/>
    <w:pPr>
      <w:spacing w:before="100" w:beforeAutospacing="1" w:after="100" w:afterAutospacing="1"/>
      <w:jc w:val="left"/>
    </w:pPr>
    <w:rPr>
      <w:lang w:val="es-ES" w:eastAsia="es-MX"/>
    </w:rPr>
  </w:style>
  <w:style w:type="paragraph" w:styleId="Encabezado">
    <w:name w:val="header"/>
    <w:basedOn w:val="Normal"/>
    <w:link w:val="EncabezadoCar"/>
    <w:uiPriority w:val="99"/>
    <w:unhideWhenUsed/>
    <w:rsid w:val="00565BB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5BB9"/>
    <w:rPr>
      <w:rFonts w:ascii="Times New Roman" w:hAnsi="Times New Roman" w:cs="Times New Roman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565BB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5BB9"/>
    <w:rPr>
      <w:rFonts w:ascii="Times New Roman" w:hAnsi="Times New Roman" w:cs="Times New Roman"/>
      <w:lang w:val="es-ES_tradnl" w:eastAsia="es-ES_tradnl"/>
    </w:rPr>
  </w:style>
  <w:style w:type="table" w:styleId="Tablaconcuadrculaclara">
    <w:name w:val="Grid Table Light"/>
    <w:basedOn w:val="Tablanormal"/>
    <w:uiPriority w:val="40"/>
    <w:rsid w:val="001456C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327D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7D63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C0E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934B59"/>
    <w:rPr>
      <w:rFonts w:ascii="Times New Roman" w:hAnsi="Times New Roman" w:cs="Times New Roman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4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660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EFRAIN INIGUEZ JARRIN</dc:creator>
  <cp:keywords/>
  <dc:description/>
  <cp:lastModifiedBy>CARLOS EFRAIN INIGUEZ JARRIN</cp:lastModifiedBy>
  <cp:revision>101</cp:revision>
  <dcterms:created xsi:type="dcterms:W3CDTF">2021-05-11T18:03:00Z</dcterms:created>
  <dcterms:modified xsi:type="dcterms:W3CDTF">2024-10-30T23:25:00Z</dcterms:modified>
</cp:coreProperties>
</file>